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EC76D" w14:textId="77777777" w:rsidR="001F2352" w:rsidRPr="006E743F" w:rsidRDefault="001F2352" w:rsidP="002C4343">
      <w:pPr>
        <w:jc w:val="both"/>
        <w:rPr>
          <w:lang w:val="en-US"/>
        </w:rPr>
      </w:pPr>
      <w:r w:rsidRPr="006E743F">
        <w:rPr>
          <w:lang w:val="en-US"/>
        </w:rPr>
        <w:t>SWP analysis R script</w:t>
      </w:r>
    </w:p>
    <w:p w14:paraId="7474B0AB" w14:textId="77777777" w:rsidR="00633A07" w:rsidRPr="006E743F" w:rsidRDefault="00633A07" w:rsidP="002C4343">
      <w:pPr>
        <w:jc w:val="both"/>
        <w:rPr>
          <w:lang w:val="en-US"/>
        </w:rPr>
      </w:pPr>
    </w:p>
    <w:p w14:paraId="2A013A18" w14:textId="418651C5" w:rsidR="00633A07" w:rsidRPr="006E743F" w:rsidRDefault="00633A07">
      <w:pPr>
        <w:jc w:val="both"/>
        <w:rPr>
          <w:lang w:val="en-US"/>
        </w:rPr>
      </w:pPr>
      <w:r w:rsidRPr="006E743F">
        <w:rPr>
          <w:lang w:val="en-US"/>
        </w:rPr>
        <w:t>Note: Consistent annotation is crucial for the proper execution of this script.</w:t>
      </w:r>
    </w:p>
    <w:p w14:paraId="6C151137" w14:textId="77777777" w:rsidR="00633A07" w:rsidRPr="006E743F" w:rsidRDefault="00633A07">
      <w:pPr>
        <w:jc w:val="both"/>
        <w:rPr>
          <w:lang w:val="en-US"/>
        </w:rPr>
      </w:pPr>
    </w:p>
    <w:p w14:paraId="7D32A903" w14:textId="7E336F6A" w:rsidR="00633A07" w:rsidRPr="00D66070" w:rsidRDefault="00633A07" w:rsidP="00633A07">
      <w:pPr>
        <w:jc w:val="both"/>
        <w:rPr>
          <w:lang w:val="en-US"/>
        </w:rPr>
      </w:pPr>
      <w:r w:rsidRPr="00D66070">
        <w:rPr>
          <w:lang w:val="en-US"/>
        </w:rPr>
        <w:t xml:space="preserve">The SWP is characterized by three phases: initial hyperpolarization, depolarization, and a secondary hyperpolarization. Each phase is defined by multiple parameters (see Figure X). These parameters can be analyzed from a single trace. To automate the determination of six different parameters, we developed the R script </w:t>
      </w:r>
      <w:proofErr w:type="spellStart"/>
      <w:r w:rsidRPr="00D66070">
        <w:rPr>
          <w:b/>
          <w:bCs/>
          <w:lang w:val="en-US"/>
        </w:rPr>
        <w:t>SWPanalyzer.Rmd</w:t>
      </w:r>
      <w:proofErr w:type="spellEnd"/>
      <w:r w:rsidRPr="00D66070">
        <w:rPr>
          <w:lang w:val="en-US"/>
        </w:rPr>
        <w:t xml:space="preserve">, which is available on GitHub </w:t>
      </w:r>
      <w:hyperlink r:id="rId5" w:history="1">
        <w:r w:rsidRPr="00633A07">
          <w:rPr>
            <w:rStyle w:val="Hipervnculo"/>
            <w:lang w:val="en-US"/>
          </w:rPr>
          <w:t>here</w:t>
        </w:r>
      </w:hyperlink>
      <w:r>
        <w:rPr>
          <w:lang w:val="en-US"/>
        </w:rPr>
        <w:t>.</w:t>
      </w:r>
    </w:p>
    <w:p w14:paraId="1B8AD021" w14:textId="77777777" w:rsidR="00633A07" w:rsidRPr="00D66070" w:rsidRDefault="00633A07" w:rsidP="00633A07">
      <w:pPr>
        <w:jc w:val="both"/>
        <w:rPr>
          <w:lang w:val="en-US"/>
        </w:rPr>
      </w:pPr>
      <w:r w:rsidRPr="00D66070">
        <w:rPr>
          <w:lang w:val="en-US"/>
        </w:rPr>
        <w:t xml:space="preserve">The script is designed to handle data obtained using the </w:t>
      </w:r>
      <w:proofErr w:type="spellStart"/>
      <w:r w:rsidRPr="00D66070">
        <w:rPr>
          <w:lang w:val="en-US"/>
        </w:rPr>
        <w:t>LabScribe</w:t>
      </w:r>
      <w:proofErr w:type="spellEnd"/>
      <w:r w:rsidRPr="00D66070">
        <w:rPr>
          <w:lang w:val="en-US"/>
        </w:rPr>
        <w:t xml:space="preserve"> software. It can analyze recordings from up to two plants, with one electrode on the wounded leaf and another on a non-wounded leaf.</w:t>
      </w:r>
    </w:p>
    <w:p w14:paraId="6EA918C0" w14:textId="38C64C55" w:rsidR="002C4343" w:rsidRDefault="002C4343">
      <w:pPr>
        <w:tabs>
          <w:tab w:val="left" w:pos="885"/>
        </w:tabs>
        <w:jc w:val="both"/>
        <w:rPr>
          <w:lang w:val="en-US"/>
        </w:rPr>
      </w:pPr>
    </w:p>
    <w:p w14:paraId="332FD530" w14:textId="77777777" w:rsidR="00633A07" w:rsidRPr="00D66070" w:rsidRDefault="00633A07" w:rsidP="00633A07">
      <w:pPr>
        <w:tabs>
          <w:tab w:val="left" w:pos="885"/>
        </w:tabs>
        <w:jc w:val="both"/>
        <w:rPr>
          <w:b/>
          <w:bCs/>
          <w:lang w:val="en-US"/>
        </w:rPr>
      </w:pPr>
      <w:r w:rsidRPr="00D66070">
        <w:rPr>
          <w:b/>
          <w:bCs/>
          <w:lang w:val="en-US"/>
        </w:rPr>
        <w:t>How to Annotate Files:</w:t>
      </w:r>
    </w:p>
    <w:p w14:paraId="4D1262E9" w14:textId="59A187A9" w:rsidR="00633A07" w:rsidRPr="00D66070" w:rsidRDefault="00633A07" w:rsidP="00633A07">
      <w:pPr>
        <w:tabs>
          <w:tab w:val="left" w:pos="885"/>
        </w:tabs>
        <w:jc w:val="both"/>
        <w:rPr>
          <w:lang w:val="en-US"/>
        </w:rPr>
      </w:pPr>
      <w:r w:rsidRPr="00D66070">
        <w:rPr>
          <w:lang w:val="en-US"/>
        </w:rPr>
        <w:t xml:space="preserve">All relevant experimental information (e.g., genotype, leaf number, treatments) should be </w:t>
      </w:r>
      <w:r>
        <w:rPr>
          <w:lang w:val="en-US"/>
        </w:rPr>
        <w:t>saved</w:t>
      </w:r>
      <w:r w:rsidRPr="00D66070">
        <w:rPr>
          <w:lang w:val="en-US"/>
        </w:rPr>
        <w:t xml:space="preserve"> in the electrode label that records on leaf 8. Organize </w:t>
      </w:r>
      <w:r w:rsidRPr="00633A07">
        <w:rPr>
          <w:lang w:val="en-US"/>
        </w:rPr>
        <w:t>th</w:t>
      </w:r>
      <w:r>
        <w:rPr>
          <w:lang w:val="en-US"/>
        </w:rPr>
        <w:t>is information</w:t>
      </w:r>
      <w:r w:rsidRPr="00D66070">
        <w:rPr>
          <w:lang w:val="en-US"/>
        </w:rPr>
        <w:t xml:space="preserve"> according to the format specified in the script description.</w:t>
      </w:r>
    </w:p>
    <w:p w14:paraId="4B02B07E" w14:textId="7AA364EF" w:rsidR="00633A07" w:rsidRDefault="00633A07">
      <w:pPr>
        <w:tabs>
          <w:tab w:val="left" w:pos="885"/>
        </w:tabs>
        <w:jc w:val="both"/>
        <w:rPr>
          <w:lang w:val="en-US"/>
        </w:rPr>
      </w:pPr>
    </w:p>
    <w:p w14:paraId="4AB006BD" w14:textId="77777777" w:rsidR="00633A07" w:rsidRPr="00D66070" w:rsidRDefault="00633A07" w:rsidP="00633A07">
      <w:pPr>
        <w:tabs>
          <w:tab w:val="left" w:pos="885"/>
        </w:tabs>
        <w:jc w:val="both"/>
        <w:rPr>
          <w:b/>
          <w:bCs/>
          <w:lang w:val="en-US"/>
        </w:rPr>
      </w:pPr>
      <w:r w:rsidRPr="00D66070">
        <w:rPr>
          <w:b/>
          <w:bCs/>
          <w:lang w:val="en-US"/>
        </w:rPr>
        <w:t>How to Export .txt Files for Analysis:</w:t>
      </w:r>
    </w:p>
    <w:p w14:paraId="5DFF5A33" w14:textId="0488BB6F" w:rsidR="00633A07" w:rsidRPr="00D66070" w:rsidRDefault="00633A07" w:rsidP="00633A07">
      <w:pPr>
        <w:tabs>
          <w:tab w:val="left" w:pos="885"/>
        </w:tabs>
        <w:jc w:val="both"/>
        <w:rPr>
          <w:lang w:val="en-US"/>
        </w:rPr>
      </w:pPr>
      <w:r w:rsidRPr="00D66070">
        <w:rPr>
          <w:lang w:val="en-US"/>
        </w:rPr>
        <w:t>Once the recording is saved</w:t>
      </w:r>
      <w:r w:rsidR="006E743F">
        <w:rPr>
          <w:lang w:val="en-US"/>
        </w:rPr>
        <w:t xml:space="preserve"> in </w:t>
      </w:r>
      <w:proofErr w:type="spellStart"/>
      <w:r w:rsidR="006E743F">
        <w:rPr>
          <w:lang w:val="en-US"/>
        </w:rPr>
        <w:t>LabScribe</w:t>
      </w:r>
      <w:proofErr w:type="spellEnd"/>
      <w:r w:rsidRPr="00D66070">
        <w:rPr>
          <w:lang w:val="en-US"/>
        </w:rPr>
        <w:t xml:space="preserve">, export it to a .txt file by </w:t>
      </w:r>
      <w:r>
        <w:rPr>
          <w:lang w:val="en-US"/>
        </w:rPr>
        <w:t>selecting</w:t>
      </w:r>
      <w:r w:rsidRPr="00D66070">
        <w:rPr>
          <w:lang w:val="en-US"/>
        </w:rPr>
        <w:t xml:space="preserve"> </w:t>
      </w:r>
      <w:r w:rsidRPr="00D66070">
        <w:rPr>
          <w:b/>
          <w:bCs/>
          <w:lang w:val="en-US"/>
        </w:rPr>
        <w:t>File &gt; Export</w:t>
      </w:r>
      <w:r w:rsidRPr="00D66070">
        <w:rPr>
          <w:lang w:val="en-US"/>
        </w:rPr>
        <w:t xml:space="preserve">. In the window that appears, check the box for “Include time of day.” </w:t>
      </w:r>
      <w:ins w:id="0" w:author="juan camilo barbosa caro" w:date="2024-09-02T15:03:00Z">
        <w:r w:rsidR="006E743F" w:rsidRPr="00D66070">
          <w:rPr>
            <w:lang w:val="en-US"/>
          </w:rPr>
          <w:t xml:space="preserve">The sampling rate can be set to either 1 </w:t>
        </w:r>
        <w:r w:rsidR="006E743F">
          <w:rPr>
            <w:lang w:val="en-US"/>
          </w:rPr>
          <w:t>to</w:t>
        </w:r>
        <w:r w:rsidR="006E743F" w:rsidRPr="00D66070">
          <w:rPr>
            <w:lang w:val="en-US"/>
          </w:rPr>
          <w:t xml:space="preserve"> 100 Hz</w:t>
        </w:r>
        <w:r w:rsidR="006E743F">
          <w:rPr>
            <w:lang w:val="en-US"/>
          </w:rPr>
          <w:t>, in any case the script down samples the data to 1 Hz</w:t>
        </w:r>
        <w:r w:rsidR="006E743F" w:rsidRPr="00D66070">
          <w:rPr>
            <w:lang w:val="en-US"/>
          </w:rPr>
          <w:t xml:space="preserve">. </w:t>
        </w:r>
      </w:ins>
      <w:r w:rsidRPr="00D66070">
        <w:rPr>
          <w:lang w:val="en-US"/>
        </w:rPr>
        <w:t>Gather all files in a single folder, naming the folder after the recording date using the format “</w:t>
      </w:r>
      <w:proofErr w:type="spellStart"/>
      <w:r w:rsidRPr="00D66070">
        <w:rPr>
          <w:lang w:val="en-US"/>
        </w:rPr>
        <w:t>yymmdd</w:t>
      </w:r>
      <w:proofErr w:type="spellEnd"/>
      <w:r w:rsidRPr="00D66070">
        <w:rPr>
          <w:lang w:val="en-US"/>
        </w:rPr>
        <w:t>”. The specific name of each file is irrelevant to the script. The folder(s) containing recordings from different days will serve as the initial input for the script.</w:t>
      </w:r>
    </w:p>
    <w:p w14:paraId="5B60E4E2" w14:textId="77777777" w:rsidR="00B0523B" w:rsidRDefault="00B0523B" w:rsidP="00D66070">
      <w:pPr>
        <w:tabs>
          <w:tab w:val="left" w:pos="885"/>
        </w:tabs>
        <w:jc w:val="both"/>
        <w:rPr>
          <w:lang w:val="en-US"/>
        </w:rPr>
      </w:pPr>
    </w:p>
    <w:p w14:paraId="0600D29A" w14:textId="272801D5" w:rsidR="00633A07" w:rsidRPr="00D66070" w:rsidRDefault="00633A07" w:rsidP="00633A07">
      <w:pPr>
        <w:tabs>
          <w:tab w:val="left" w:pos="885"/>
        </w:tabs>
        <w:jc w:val="both"/>
        <w:rPr>
          <w:b/>
          <w:bCs/>
          <w:lang w:val="en-US"/>
        </w:rPr>
      </w:pPr>
      <w:r w:rsidRPr="00D66070">
        <w:rPr>
          <w:b/>
          <w:bCs/>
          <w:lang w:val="en-US"/>
        </w:rPr>
        <w:t>How to Use the Script:</w:t>
      </w:r>
    </w:p>
    <w:p w14:paraId="689C1B16" w14:textId="77777777" w:rsidR="00633A07" w:rsidRPr="00D66070" w:rsidRDefault="00633A07" w:rsidP="00633A07">
      <w:pPr>
        <w:tabs>
          <w:tab w:val="left" w:pos="885"/>
        </w:tabs>
        <w:jc w:val="both"/>
        <w:rPr>
          <w:lang w:val="en-US"/>
        </w:rPr>
      </w:pPr>
      <w:r w:rsidRPr="00D66070">
        <w:rPr>
          <w:lang w:val="en-US"/>
        </w:rPr>
        <w:t xml:space="preserve">To run the script, create a new project in RStudio by selecting </w:t>
      </w:r>
      <w:r w:rsidRPr="00D66070">
        <w:rPr>
          <w:b/>
          <w:bCs/>
          <w:lang w:val="en-US"/>
        </w:rPr>
        <w:t>File &gt; New Project</w:t>
      </w:r>
      <w:r w:rsidRPr="00D66070">
        <w:rPr>
          <w:lang w:val="en-US"/>
        </w:rPr>
        <w:t xml:space="preserve">. In the window that opens, choose </w:t>
      </w:r>
      <w:r w:rsidRPr="00D66070">
        <w:rPr>
          <w:b/>
          <w:bCs/>
          <w:lang w:val="en-US"/>
        </w:rPr>
        <w:t>New Directory &gt; New Project</w:t>
      </w:r>
      <w:r w:rsidRPr="00D66070">
        <w:rPr>
          <w:lang w:val="en-US"/>
        </w:rPr>
        <w:t>. Enter a name for the folder (e.g., “home”) and select a path where it will be created. This “home” folder will contain the project file (</w:t>
      </w:r>
      <w:proofErr w:type="spellStart"/>
      <w:proofErr w:type="gramStart"/>
      <w:r w:rsidRPr="00D66070">
        <w:rPr>
          <w:lang w:val="en-US"/>
        </w:rPr>
        <w:t>home.Rproj</w:t>
      </w:r>
      <w:proofErr w:type="spellEnd"/>
      <w:proofErr w:type="gramEnd"/>
      <w:r w:rsidRPr="00D66070">
        <w:rPr>
          <w:lang w:val="en-US"/>
        </w:rPr>
        <w:t>). Place all “</w:t>
      </w:r>
      <w:proofErr w:type="spellStart"/>
      <w:r w:rsidRPr="00D66070">
        <w:rPr>
          <w:lang w:val="en-US"/>
        </w:rPr>
        <w:t>yymmdd</w:t>
      </w:r>
      <w:proofErr w:type="spellEnd"/>
      <w:r w:rsidRPr="00D66070">
        <w:rPr>
          <w:lang w:val="en-US"/>
        </w:rPr>
        <w:t xml:space="preserve">” folders containing the exported data into this “home” folder. Open the script by selecting </w:t>
      </w:r>
      <w:r w:rsidRPr="00D66070">
        <w:rPr>
          <w:b/>
          <w:bCs/>
          <w:lang w:val="en-US"/>
        </w:rPr>
        <w:t>File &gt; Open</w:t>
      </w:r>
      <w:r w:rsidRPr="00D66070">
        <w:rPr>
          <w:lang w:val="en-US"/>
        </w:rPr>
        <w:t xml:space="preserve"> and choosing the downloaded </w:t>
      </w:r>
      <w:proofErr w:type="spellStart"/>
      <w:r w:rsidRPr="00D66070">
        <w:rPr>
          <w:b/>
          <w:bCs/>
          <w:lang w:val="en-US"/>
        </w:rPr>
        <w:t>SWPanalyzer.Rmd</w:t>
      </w:r>
      <w:proofErr w:type="spellEnd"/>
      <w:r w:rsidRPr="00D66070">
        <w:rPr>
          <w:lang w:val="en-US"/>
        </w:rPr>
        <w:t xml:space="preserve"> file. Read the description and follow the instructions provided in the script.</w:t>
      </w:r>
    </w:p>
    <w:p w14:paraId="1706A2F0" w14:textId="77777777" w:rsidR="00633A07" w:rsidRDefault="00633A07" w:rsidP="00D66070">
      <w:pPr>
        <w:tabs>
          <w:tab w:val="left" w:pos="885"/>
        </w:tabs>
        <w:jc w:val="both"/>
        <w:rPr>
          <w:lang w:val="en-US"/>
        </w:rPr>
      </w:pPr>
    </w:p>
    <w:p w14:paraId="4D13B5B9" w14:textId="77777777" w:rsidR="00385BE0" w:rsidRDefault="00385BE0">
      <w:pPr>
        <w:tabs>
          <w:tab w:val="left" w:pos="885"/>
        </w:tabs>
        <w:jc w:val="both"/>
        <w:rPr>
          <w:lang w:val="en-US"/>
        </w:rPr>
      </w:pPr>
    </w:p>
    <w:p w14:paraId="7DB32136" w14:textId="77777777" w:rsidR="00633A07" w:rsidRPr="00D66070" w:rsidRDefault="00633A07" w:rsidP="00633A07">
      <w:pPr>
        <w:tabs>
          <w:tab w:val="left" w:pos="885"/>
        </w:tabs>
        <w:jc w:val="both"/>
        <w:rPr>
          <w:lang w:val="en-US"/>
        </w:rPr>
      </w:pPr>
      <w:r w:rsidRPr="00D66070">
        <w:rPr>
          <w:lang w:val="en-US"/>
        </w:rPr>
        <w:t>The first four sections of the script cover the minimum analysis required. After running these sections successfully, the following output files will be generated in the “home” folder:</w:t>
      </w:r>
    </w:p>
    <w:p w14:paraId="5C0E01C9" w14:textId="77777777" w:rsidR="00633A07" w:rsidRPr="00D66070" w:rsidRDefault="00633A07" w:rsidP="00633A07">
      <w:pPr>
        <w:numPr>
          <w:ilvl w:val="0"/>
          <w:numId w:val="2"/>
        </w:numPr>
        <w:tabs>
          <w:tab w:val="left" w:pos="885"/>
        </w:tabs>
        <w:jc w:val="both"/>
        <w:rPr>
          <w:lang w:val="en-US"/>
        </w:rPr>
      </w:pPr>
      <w:r w:rsidRPr="00D66070">
        <w:rPr>
          <w:lang w:val="en-US"/>
        </w:rPr>
        <w:t>A “genotype.csv” file for each genotype measured, containing all recorded traces.</w:t>
      </w:r>
    </w:p>
    <w:p w14:paraId="20676EE3" w14:textId="77777777" w:rsidR="00633A07" w:rsidRPr="00D66070" w:rsidRDefault="00633A07" w:rsidP="00633A07">
      <w:pPr>
        <w:numPr>
          <w:ilvl w:val="0"/>
          <w:numId w:val="2"/>
        </w:numPr>
        <w:tabs>
          <w:tab w:val="left" w:pos="885"/>
        </w:tabs>
        <w:jc w:val="both"/>
        <w:rPr>
          <w:lang w:val="en-US"/>
        </w:rPr>
      </w:pPr>
      <w:r w:rsidRPr="00D66070">
        <w:rPr>
          <w:lang w:val="en-US"/>
        </w:rPr>
        <w:t>A “genotypeSummary.csv” file with the calculated parameters for each leaf of each plant.</w:t>
      </w:r>
    </w:p>
    <w:p w14:paraId="176E517F" w14:textId="7343B55A" w:rsidR="003B37DE" w:rsidRDefault="00633A07" w:rsidP="00633A07">
      <w:pPr>
        <w:numPr>
          <w:ilvl w:val="0"/>
          <w:numId w:val="2"/>
        </w:numPr>
        <w:tabs>
          <w:tab w:val="left" w:pos="885"/>
        </w:tabs>
        <w:jc w:val="both"/>
        <w:rPr>
          <w:ins w:id="1" w:author="juan camilo barbosa caro" w:date="2024-09-02T15:16:00Z"/>
          <w:lang w:val="en-US"/>
        </w:rPr>
      </w:pPr>
      <w:r w:rsidRPr="00D66070">
        <w:rPr>
          <w:lang w:val="en-US"/>
        </w:rPr>
        <w:t>A “genotype-</w:t>
      </w:r>
      <w:proofErr w:type="spellStart"/>
      <w:r w:rsidRPr="00D66070">
        <w:rPr>
          <w:lang w:val="en-US"/>
        </w:rPr>
        <w:t>yymmdd</w:t>
      </w:r>
      <w:proofErr w:type="spellEnd"/>
      <w:r w:rsidRPr="00D66070">
        <w:rPr>
          <w:lang w:val="en-US"/>
        </w:rPr>
        <w:t>” folder containing plots of each leaf of each plant, with overlays of the calculated parameters</w:t>
      </w:r>
      <w:ins w:id="2" w:author="juan camilo barbosa caro" w:date="2024-09-02T15:16:00Z">
        <w:r w:rsidR="003B37DE">
          <w:rPr>
            <w:lang w:val="en-US"/>
          </w:rPr>
          <w:t xml:space="preserve">. These are called </w:t>
        </w:r>
      </w:ins>
      <w:ins w:id="3" w:author="juan camilo barbosa caro" w:date="2024-09-02T15:18:00Z">
        <w:r w:rsidR="003B37DE">
          <w:rPr>
            <w:lang w:val="en-US"/>
          </w:rPr>
          <w:t>“</w:t>
        </w:r>
      </w:ins>
      <w:proofErr w:type="gramStart"/>
      <w:ins w:id="4" w:author="juan camilo barbosa caro" w:date="2024-09-02T15:16:00Z">
        <w:r w:rsidR="003B37DE">
          <w:rPr>
            <w:lang w:val="en-US"/>
          </w:rPr>
          <w:t>#.Lxx.pdf</w:t>
        </w:r>
      </w:ins>
      <w:proofErr w:type="gramEnd"/>
      <w:ins w:id="5" w:author="juan camilo barbosa caro" w:date="2024-09-02T15:18:00Z">
        <w:r w:rsidR="003B37DE">
          <w:rPr>
            <w:lang w:val="en-US"/>
          </w:rPr>
          <w:t>”</w:t>
        </w:r>
      </w:ins>
      <w:ins w:id="6" w:author="juan camilo barbosa caro" w:date="2024-09-02T15:16:00Z">
        <w:r w:rsidR="003B37DE">
          <w:rPr>
            <w:lang w:val="en-US"/>
          </w:rPr>
          <w:t>.</w:t>
        </w:r>
      </w:ins>
      <w:ins w:id="7" w:author="juan camilo barbosa caro" w:date="2024-09-02T15:18:00Z">
        <w:r w:rsidR="003B37DE">
          <w:rPr>
            <w:lang w:val="en-US"/>
          </w:rPr>
          <w:t xml:space="preserve"> Where # </w:t>
        </w:r>
      </w:ins>
      <w:ins w:id="8" w:author="juan camilo barbosa caro" w:date="2024-09-02T15:19:00Z">
        <w:r w:rsidR="003B37DE">
          <w:rPr>
            <w:lang w:val="en-US"/>
          </w:rPr>
          <w:t>is the number of that plant and xx is the leaf number assigned (08 or 13).</w:t>
        </w:r>
      </w:ins>
      <w:del w:id="9" w:author="juan camilo barbosa caro" w:date="2024-09-02T15:16:00Z">
        <w:r w:rsidRPr="00D66070" w:rsidDel="003B37DE">
          <w:rPr>
            <w:lang w:val="en-US"/>
          </w:rPr>
          <w:delText xml:space="preserve"> and </w:delText>
        </w:r>
      </w:del>
    </w:p>
    <w:p w14:paraId="3B15BF66" w14:textId="7A2F52B4" w:rsidR="00633A07" w:rsidRPr="00D66070" w:rsidRDefault="003B37DE" w:rsidP="00633A07">
      <w:pPr>
        <w:numPr>
          <w:ilvl w:val="0"/>
          <w:numId w:val="2"/>
        </w:numPr>
        <w:tabs>
          <w:tab w:val="left" w:pos="885"/>
        </w:tabs>
        <w:jc w:val="both"/>
        <w:rPr>
          <w:lang w:val="en-US"/>
        </w:rPr>
      </w:pPr>
      <w:ins w:id="10" w:author="juan camilo barbosa caro" w:date="2024-09-02T15:16:00Z">
        <w:r>
          <w:rPr>
            <w:lang w:val="en-US"/>
          </w:rPr>
          <w:lastRenderedPageBreak/>
          <w:t>A</w:t>
        </w:r>
      </w:ins>
      <w:del w:id="11" w:author="juan camilo barbosa caro" w:date="2024-09-02T15:16:00Z">
        <w:r w:rsidR="00633A07" w:rsidRPr="00D66070" w:rsidDel="003B37DE">
          <w:rPr>
            <w:lang w:val="en-US"/>
          </w:rPr>
          <w:delText>a</w:delText>
        </w:r>
      </w:del>
      <w:r w:rsidR="00633A07" w:rsidRPr="00D66070">
        <w:rPr>
          <w:lang w:val="en-US"/>
        </w:rPr>
        <w:t xml:space="preserve"> violin plot </w:t>
      </w:r>
      <w:ins w:id="12" w:author="juan camilo barbosa caro" w:date="2024-09-02T15:17:00Z">
        <w:r>
          <w:rPr>
            <w:lang w:val="en-US"/>
          </w:rPr>
          <w:t xml:space="preserve">for each parameter </w:t>
        </w:r>
      </w:ins>
      <w:r w:rsidR="00633A07" w:rsidRPr="00D66070">
        <w:rPr>
          <w:lang w:val="en-US"/>
        </w:rPr>
        <w:t>comparing results between genotypes (“yymmdd-parameter.pdf”).</w:t>
      </w:r>
    </w:p>
    <w:p w14:paraId="4C5C8A17" w14:textId="77777777" w:rsidR="00633A07" w:rsidRPr="00D66070" w:rsidRDefault="00633A07" w:rsidP="00633A07">
      <w:pPr>
        <w:numPr>
          <w:ilvl w:val="0"/>
          <w:numId w:val="2"/>
        </w:numPr>
        <w:tabs>
          <w:tab w:val="left" w:pos="885"/>
        </w:tabs>
        <w:jc w:val="both"/>
        <w:rPr>
          <w:lang w:val="en-US"/>
        </w:rPr>
      </w:pPr>
      <w:r w:rsidRPr="00D66070">
        <w:rPr>
          <w:lang w:val="en-US"/>
        </w:rPr>
        <w:t>A “Mean-genotype-Lxx.pdf” file for each genotype, featuring a mean trace with an overlaid ±SEM of all traces. The traces included in this mean plot can be manually selected in Section 5.</w:t>
      </w:r>
    </w:p>
    <w:p w14:paraId="57144689" w14:textId="77777777" w:rsidR="00633A07" w:rsidRDefault="00633A07">
      <w:pPr>
        <w:tabs>
          <w:tab w:val="left" w:pos="885"/>
        </w:tabs>
        <w:jc w:val="both"/>
        <w:rPr>
          <w:lang w:val="en-US"/>
        </w:rPr>
      </w:pPr>
    </w:p>
    <w:p w14:paraId="4ADB33A3" w14:textId="77777777" w:rsidR="00633A07" w:rsidRPr="00633A07" w:rsidRDefault="00633A07" w:rsidP="00633A07">
      <w:pPr>
        <w:tabs>
          <w:tab w:val="left" w:pos="885"/>
        </w:tabs>
        <w:jc w:val="both"/>
        <w:rPr>
          <w:b/>
          <w:bCs/>
          <w:lang w:val="de-DE"/>
        </w:rPr>
      </w:pPr>
      <w:r w:rsidRPr="00633A07">
        <w:rPr>
          <w:b/>
          <w:bCs/>
          <w:lang w:val="de-DE"/>
        </w:rPr>
        <w:t>General Troubleshooting:</w:t>
      </w:r>
    </w:p>
    <w:p w14:paraId="5658D865" w14:textId="77777777" w:rsidR="00633A07" w:rsidRPr="00D66070" w:rsidRDefault="00633A07" w:rsidP="00633A07">
      <w:pPr>
        <w:numPr>
          <w:ilvl w:val="0"/>
          <w:numId w:val="3"/>
        </w:numPr>
        <w:tabs>
          <w:tab w:val="left" w:pos="885"/>
        </w:tabs>
        <w:jc w:val="both"/>
        <w:rPr>
          <w:lang w:val="en-US"/>
        </w:rPr>
      </w:pPr>
      <w:r w:rsidRPr="00D66070">
        <w:rPr>
          <w:b/>
          <w:bCs/>
          <w:lang w:val="en-US"/>
        </w:rPr>
        <w:t>Section 1:</w:t>
      </w:r>
      <w:r w:rsidRPr="00D66070">
        <w:rPr>
          <w:lang w:val="en-US"/>
        </w:rPr>
        <w:t xml:space="preserve"> Ensure you run this section every time the project is opened.</w:t>
      </w:r>
    </w:p>
    <w:p w14:paraId="29726EEA" w14:textId="77777777" w:rsidR="00633A07" w:rsidRPr="00D66070" w:rsidRDefault="00633A07" w:rsidP="00D66070">
      <w:pPr>
        <w:numPr>
          <w:ilvl w:val="0"/>
          <w:numId w:val="3"/>
        </w:numPr>
        <w:tabs>
          <w:tab w:val="left" w:pos="885"/>
        </w:tabs>
        <w:rPr>
          <w:lang w:val="en-US"/>
        </w:rPr>
      </w:pPr>
      <w:r w:rsidRPr="00D66070">
        <w:rPr>
          <w:b/>
          <w:bCs/>
          <w:lang w:val="en-US"/>
        </w:rPr>
        <w:t>Section 2:</w:t>
      </w:r>
      <w:r w:rsidRPr="00D66070">
        <w:rPr>
          <w:lang w:val="en-US"/>
        </w:rPr>
        <w:br/>
      </w:r>
      <w:r w:rsidRPr="00D66070">
        <w:rPr>
          <w:b/>
          <w:bCs/>
          <w:lang w:val="en-US"/>
        </w:rPr>
        <w:t>Problem:</w:t>
      </w:r>
      <w:r w:rsidRPr="00D66070">
        <w:rPr>
          <w:lang w:val="en-US"/>
        </w:rPr>
        <w:t xml:space="preserve"> Different folders are created for the same genotype.</w:t>
      </w:r>
      <w:r w:rsidRPr="00D66070">
        <w:rPr>
          <w:lang w:val="en-US"/>
        </w:rPr>
        <w:br/>
      </w:r>
      <w:r w:rsidRPr="00D66070">
        <w:rPr>
          <w:b/>
          <w:bCs/>
          <w:lang w:val="en-US"/>
        </w:rPr>
        <w:t>Solution:</w:t>
      </w:r>
      <w:r w:rsidRPr="00D66070">
        <w:rPr>
          <w:lang w:val="en-US"/>
        </w:rPr>
        <w:t xml:space="preserve"> Ensure the spelling of the genotype is consistent across all electrode labels. Variations in spaces, capital letters, or dashes will cause the script to identify them as different genotypes (e.g., Col0, col0, Col 0, Col-0).</w:t>
      </w:r>
    </w:p>
    <w:p w14:paraId="2615C0C8" w14:textId="77777777" w:rsidR="00633A07" w:rsidRDefault="00633A07" w:rsidP="00633A07">
      <w:pPr>
        <w:numPr>
          <w:ilvl w:val="0"/>
          <w:numId w:val="3"/>
        </w:numPr>
        <w:tabs>
          <w:tab w:val="left" w:pos="885"/>
        </w:tabs>
        <w:rPr>
          <w:ins w:id="13" w:author="juan camilo barbosa caro" w:date="2024-09-02T15:07:00Z"/>
          <w:lang w:val="en-US"/>
        </w:rPr>
      </w:pPr>
      <w:r w:rsidRPr="00D66070">
        <w:rPr>
          <w:b/>
          <w:bCs/>
          <w:lang w:val="en-US"/>
        </w:rPr>
        <w:t>Section 3:</w:t>
      </w:r>
      <w:r w:rsidRPr="00D66070">
        <w:rPr>
          <w:lang w:val="en-US"/>
        </w:rPr>
        <w:br/>
      </w:r>
      <w:r w:rsidRPr="00D66070">
        <w:rPr>
          <w:b/>
          <w:bCs/>
          <w:lang w:val="en-US"/>
        </w:rPr>
        <w:t>Problem:</w:t>
      </w:r>
      <w:r w:rsidRPr="00D66070">
        <w:rPr>
          <w:lang w:val="en-US"/>
        </w:rPr>
        <w:t xml:space="preserve"> A trace generates aberrant parameters, causing Chunk 3.2 to stop running.</w:t>
      </w:r>
      <w:r w:rsidRPr="00D66070">
        <w:rPr>
          <w:lang w:val="en-US"/>
        </w:rPr>
        <w:br/>
      </w:r>
      <w:r w:rsidRPr="00D66070">
        <w:rPr>
          <w:b/>
          <w:bCs/>
          <w:lang w:val="en-US"/>
        </w:rPr>
        <w:t>Solution:</w:t>
      </w:r>
      <w:r w:rsidRPr="00D66070">
        <w:rPr>
          <w:lang w:val="en-US"/>
        </w:rPr>
        <w:t xml:space="preserve"> Re-run Chunk 3.2 and remove the problematic trace. This trace cannot be analyzed due to poor recording quality.</w:t>
      </w:r>
    </w:p>
    <w:p w14:paraId="3AC23471" w14:textId="3AE56F07" w:rsidR="006E743F" w:rsidDel="006E743F" w:rsidRDefault="006E743F" w:rsidP="006E743F">
      <w:pPr>
        <w:numPr>
          <w:ilvl w:val="0"/>
          <w:numId w:val="3"/>
        </w:numPr>
        <w:tabs>
          <w:tab w:val="left" w:pos="885"/>
        </w:tabs>
        <w:rPr>
          <w:del w:id="14" w:author="juan camilo barbosa caro" w:date="2024-09-02T15:07:00Z"/>
          <w:lang w:val="en-US"/>
        </w:rPr>
      </w:pPr>
    </w:p>
    <w:p w14:paraId="48C9B231" w14:textId="1A2331D4" w:rsidR="006E743F" w:rsidRDefault="006E743F" w:rsidP="00633A07">
      <w:pPr>
        <w:numPr>
          <w:ilvl w:val="0"/>
          <w:numId w:val="3"/>
        </w:numPr>
        <w:tabs>
          <w:tab w:val="left" w:pos="885"/>
        </w:tabs>
        <w:rPr>
          <w:ins w:id="15" w:author="juan camilo barbosa caro" w:date="2024-09-02T15:08:00Z"/>
          <w:lang w:val="en-US"/>
        </w:rPr>
      </w:pPr>
      <w:ins w:id="16" w:author="juan camilo barbosa caro" w:date="2024-09-02T15:08:00Z">
        <w:r>
          <w:rPr>
            <w:lang w:val="en-US"/>
          </w:rPr>
          <w:t>Review of quantified parameters:</w:t>
        </w:r>
      </w:ins>
    </w:p>
    <w:p w14:paraId="00EEAD7C" w14:textId="20CD2038" w:rsidR="006E743F" w:rsidRPr="006E743F" w:rsidDel="006E743F" w:rsidRDefault="006E743F" w:rsidP="006E743F">
      <w:pPr>
        <w:tabs>
          <w:tab w:val="left" w:pos="885"/>
        </w:tabs>
        <w:ind w:left="720"/>
        <w:rPr>
          <w:del w:id="17" w:author="juan camilo barbosa caro" w:date="2024-09-02T15:07:00Z"/>
          <w:lang w:val="en-US"/>
        </w:rPr>
        <w:pPrChange w:id="18" w:author="juan camilo barbosa caro" w:date="2024-09-02T15:08:00Z">
          <w:pPr>
            <w:tabs>
              <w:tab w:val="left" w:pos="885"/>
            </w:tabs>
            <w:ind w:left="720"/>
          </w:pPr>
        </w:pPrChange>
      </w:pPr>
    </w:p>
    <w:p w14:paraId="1185C137" w14:textId="51A7DFB5" w:rsidR="0081132E" w:rsidRDefault="00633A07" w:rsidP="006E743F">
      <w:pPr>
        <w:tabs>
          <w:tab w:val="left" w:pos="885"/>
        </w:tabs>
        <w:ind w:left="720"/>
        <w:rPr>
          <w:ins w:id="19" w:author="juan camilo barbosa caro" w:date="2024-09-02T15:22:00Z"/>
          <w:color w:val="FF0000"/>
          <w:lang w:val="en-US"/>
        </w:rPr>
      </w:pPr>
      <w:r w:rsidRPr="00D66070">
        <w:rPr>
          <w:color w:val="FF0000"/>
          <w:lang w:val="en-US"/>
        </w:rPr>
        <w:t xml:space="preserve">After running the script, </w:t>
      </w:r>
      <w:ins w:id="20" w:author="juan camilo barbosa caro" w:date="2024-09-02T15:06:00Z">
        <w:r w:rsidR="006E743F">
          <w:rPr>
            <w:color w:val="FF0000"/>
            <w:lang w:val="en-US"/>
          </w:rPr>
          <w:t>make a visual inspection of the param</w:t>
        </w:r>
      </w:ins>
      <w:ins w:id="21" w:author="juan camilo barbosa caro" w:date="2024-09-02T15:07:00Z">
        <w:r w:rsidR="006E743F">
          <w:rPr>
            <w:color w:val="FF0000"/>
            <w:lang w:val="en-US"/>
          </w:rPr>
          <w:t xml:space="preserve">eters quantified. </w:t>
        </w:r>
      </w:ins>
      <w:ins w:id="22" w:author="juan camilo barbosa caro" w:date="2024-09-02T15:15:00Z">
        <w:r w:rsidR="003B37DE" w:rsidRPr="003B37DE">
          <w:rPr>
            <w:color w:val="FF0000"/>
            <w:lang w:val="en-US"/>
            <w:rPrChange w:id="23" w:author="juan camilo barbosa caro" w:date="2024-09-02T15:15:00Z">
              <w:rPr>
                <w:color w:val="FF0000"/>
                <w:lang w:val="ru-RU"/>
              </w:rPr>
            </w:rPrChange>
          </w:rPr>
          <w:t>T</w:t>
        </w:r>
        <w:r w:rsidR="003B37DE" w:rsidRPr="003B37DE">
          <w:rPr>
            <w:color w:val="FF0000"/>
            <w:lang w:val="en-US"/>
            <w:rPrChange w:id="24" w:author="juan camilo barbosa caro" w:date="2024-09-02T15:15:00Z">
              <w:rPr>
                <w:color w:val="FF0000"/>
                <w:lang w:val="es-ES"/>
              </w:rPr>
            </w:rPrChange>
          </w:rPr>
          <w:t xml:space="preserve">his can be done </w:t>
        </w:r>
        <w:r w:rsidR="003B37DE">
          <w:rPr>
            <w:color w:val="FF0000"/>
            <w:lang w:val="en-US"/>
          </w:rPr>
          <w:t>by checking the</w:t>
        </w:r>
      </w:ins>
      <w:ins w:id="25" w:author="juan camilo barbosa caro" w:date="2024-09-02T15:17:00Z">
        <w:r w:rsidR="003B37DE">
          <w:rPr>
            <w:color w:val="FF0000"/>
            <w:lang w:val="en-US"/>
          </w:rPr>
          <w:t xml:space="preserve"> </w:t>
        </w:r>
      </w:ins>
      <w:ins w:id="26" w:author="juan camilo barbosa caro" w:date="2024-09-02T15:22:00Z">
        <w:r w:rsidR="0081132E">
          <w:rPr>
            <w:color w:val="FF0000"/>
            <w:lang w:val="en-US"/>
          </w:rPr>
          <w:t>“</w:t>
        </w:r>
      </w:ins>
      <w:proofErr w:type="gramStart"/>
      <w:ins w:id="27" w:author="juan camilo barbosa caro" w:date="2024-09-02T15:20:00Z">
        <w:r w:rsidR="003B37DE">
          <w:rPr>
            <w:color w:val="FF0000"/>
            <w:lang w:val="en-US"/>
          </w:rPr>
          <w:t>#.Lxx.pdf</w:t>
        </w:r>
      </w:ins>
      <w:proofErr w:type="gramEnd"/>
      <w:ins w:id="28" w:author="juan camilo barbosa caro" w:date="2024-09-02T15:22:00Z">
        <w:r w:rsidR="0081132E">
          <w:rPr>
            <w:color w:val="FF0000"/>
            <w:lang w:val="en-US"/>
          </w:rPr>
          <w:t>”</w:t>
        </w:r>
      </w:ins>
      <w:ins w:id="29" w:author="juan camilo barbosa caro" w:date="2024-09-02T15:20:00Z">
        <w:r w:rsidR="003B37DE">
          <w:rPr>
            <w:color w:val="FF0000"/>
            <w:lang w:val="en-US"/>
          </w:rPr>
          <w:t xml:space="preserve"> </w:t>
        </w:r>
      </w:ins>
      <w:ins w:id="30" w:author="juan camilo barbosa caro" w:date="2024-09-02T15:28:00Z">
        <w:r w:rsidR="0081132E">
          <w:rPr>
            <w:color w:val="FF0000"/>
            <w:lang w:val="en-US"/>
          </w:rPr>
          <w:t>images</w:t>
        </w:r>
      </w:ins>
      <w:ins w:id="31" w:author="juan camilo barbosa caro" w:date="2024-09-02T15:20:00Z">
        <w:r w:rsidR="003B37DE">
          <w:rPr>
            <w:color w:val="FF0000"/>
            <w:lang w:val="en-US"/>
          </w:rPr>
          <w:t xml:space="preserve"> generated for every trace. </w:t>
        </w:r>
      </w:ins>
      <w:ins w:id="32" w:author="juan camilo barbosa caro" w:date="2024-09-02T15:26:00Z">
        <w:r w:rsidR="0081132E">
          <w:rPr>
            <w:color w:val="FF0000"/>
            <w:lang w:val="en-US"/>
          </w:rPr>
          <w:t xml:space="preserve">If a </w:t>
        </w:r>
      </w:ins>
      <w:ins w:id="33" w:author="juan camilo barbosa caro" w:date="2024-09-02T15:24:00Z">
        <w:r w:rsidR="0081132E">
          <w:rPr>
            <w:color w:val="FF0000"/>
            <w:lang w:val="en-US"/>
          </w:rPr>
          <w:t xml:space="preserve">parameter </w:t>
        </w:r>
      </w:ins>
      <w:ins w:id="34" w:author="juan camilo barbosa caro" w:date="2024-09-02T15:28:00Z">
        <w:r w:rsidR="0081132E">
          <w:rPr>
            <w:color w:val="FF0000"/>
            <w:lang w:val="en-US"/>
          </w:rPr>
          <w:t>is</w:t>
        </w:r>
      </w:ins>
      <w:ins w:id="35" w:author="juan camilo barbosa caro" w:date="2024-09-02T15:24:00Z">
        <w:r w:rsidR="0081132E">
          <w:rPr>
            <w:color w:val="FF0000"/>
            <w:lang w:val="en-US"/>
          </w:rPr>
          <w:t xml:space="preserve"> </w:t>
        </w:r>
      </w:ins>
      <w:ins w:id="36" w:author="juan camilo barbosa caro" w:date="2024-09-02T15:25:00Z">
        <w:r w:rsidR="0081132E">
          <w:rPr>
            <w:color w:val="FF0000"/>
            <w:lang w:val="en-US"/>
          </w:rPr>
          <w:t xml:space="preserve">wrongly quantified </w:t>
        </w:r>
        <w:r w:rsidR="0081132E" w:rsidRPr="0081132E">
          <w:rPr>
            <w:color w:val="FF0000"/>
            <w:highlight w:val="yellow"/>
            <w:lang w:val="en-US"/>
            <w:rPrChange w:id="37" w:author="juan camilo barbosa caro" w:date="2024-09-02T15:25:00Z">
              <w:rPr>
                <w:color w:val="FF0000"/>
                <w:lang w:val="en-US"/>
              </w:rPr>
            </w:rPrChange>
          </w:rPr>
          <w:t>(SUPPLEMENTARY)</w:t>
        </w:r>
      </w:ins>
      <w:ins w:id="38" w:author="juan camilo barbosa caro" w:date="2024-09-02T15:26:00Z">
        <w:r w:rsidR="0081132E">
          <w:rPr>
            <w:color w:val="FF0000"/>
            <w:lang w:val="en-US"/>
          </w:rPr>
          <w:t xml:space="preserve">, you can trace it back to the “genotypeSummay.csv” by the date, the # and the </w:t>
        </w:r>
      </w:ins>
      <w:ins w:id="39" w:author="juan camilo barbosa caro" w:date="2024-09-02T15:27:00Z">
        <w:r w:rsidR="0081132E">
          <w:rPr>
            <w:color w:val="FF0000"/>
            <w:lang w:val="en-US"/>
          </w:rPr>
          <w:t>leaf</w:t>
        </w:r>
      </w:ins>
      <w:ins w:id="40" w:author="juan camilo barbosa caro" w:date="2024-09-02T15:28:00Z">
        <w:r w:rsidR="0081132E">
          <w:rPr>
            <w:color w:val="FF0000"/>
            <w:lang w:val="en-US"/>
          </w:rPr>
          <w:t>, and ex</w:t>
        </w:r>
      </w:ins>
      <w:ins w:id="41" w:author="juan camilo barbosa caro" w:date="2024-09-02T15:29:00Z">
        <w:r w:rsidR="0081132E">
          <w:rPr>
            <w:color w:val="FF0000"/>
            <w:lang w:val="en-US"/>
          </w:rPr>
          <w:t>c</w:t>
        </w:r>
      </w:ins>
      <w:ins w:id="42" w:author="juan camilo barbosa caro" w:date="2024-09-02T15:28:00Z">
        <w:r w:rsidR="0081132E">
          <w:rPr>
            <w:color w:val="FF0000"/>
            <w:lang w:val="en-US"/>
          </w:rPr>
          <w:t>lude it of fu</w:t>
        </w:r>
      </w:ins>
      <w:ins w:id="43" w:author="juan camilo barbosa caro" w:date="2024-09-02T15:29:00Z">
        <w:r w:rsidR="0081132E">
          <w:rPr>
            <w:color w:val="FF0000"/>
            <w:lang w:val="en-US"/>
          </w:rPr>
          <w:t>rther statistical analysis.</w:t>
        </w:r>
      </w:ins>
    </w:p>
    <w:p w14:paraId="2B916DDB" w14:textId="712F0E5E" w:rsidR="00633A07" w:rsidRPr="00D66070" w:rsidDel="0081132E" w:rsidRDefault="00633A07" w:rsidP="006E743F">
      <w:pPr>
        <w:tabs>
          <w:tab w:val="left" w:pos="885"/>
        </w:tabs>
        <w:ind w:left="720"/>
        <w:rPr>
          <w:del w:id="44" w:author="juan camilo barbosa caro" w:date="2024-09-02T15:29:00Z"/>
          <w:color w:val="FF0000"/>
          <w:lang w:val="en-US"/>
        </w:rPr>
        <w:pPrChange w:id="45" w:author="juan camilo barbosa caro" w:date="2024-09-02T15:08:00Z">
          <w:pPr>
            <w:tabs>
              <w:tab w:val="left" w:pos="885"/>
            </w:tabs>
            <w:jc w:val="both"/>
          </w:pPr>
        </w:pPrChange>
      </w:pPr>
      <w:del w:id="46" w:author="juan camilo barbosa caro" w:date="2024-09-02T15:29:00Z">
        <w:r w:rsidRPr="00D66070" w:rsidDel="0081132E">
          <w:rPr>
            <w:color w:val="FF0000"/>
            <w:lang w:val="en-US"/>
          </w:rPr>
          <w:delText>review the traces and parameters to ensure the calculated values are accurate based on the trace shapes.</w:delText>
        </w:r>
      </w:del>
    </w:p>
    <w:p w14:paraId="7BA4F8B7" w14:textId="2580BE61" w:rsidR="00054924" w:rsidRPr="00C6195E" w:rsidRDefault="00C23CF6" w:rsidP="00D66070">
      <w:pPr>
        <w:tabs>
          <w:tab w:val="left" w:pos="885"/>
        </w:tabs>
        <w:jc w:val="both"/>
        <w:rPr>
          <w:lang w:val="en-US"/>
        </w:rPr>
      </w:pPr>
      <w:r>
        <w:rPr>
          <w:noProof/>
          <w:lang w:val="en-US"/>
        </w:rPr>
        <w:drawing>
          <wp:anchor distT="0" distB="0" distL="114300" distR="114300" simplePos="0" relativeHeight="251658240" behindDoc="0" locked="0" layoutInCell="1" allowOverlap="1" wp14:anchorId="02E68F07" wp14:editId="3D55E681">
            <wp:simplePos x="0" y="0"/>
            <wp:positionH relativeFrom="column">
              <wp:posOffset>-41910</wp:posOffset>
            </wp:positionH>
            <wp:positionV relativeFrom="paragraph">
              <wp:posOffset>356870</wp:posOffset>
            </wp:positionV>
            <wp:extent cx="5612130" cy="3496310"/>
            <wp:effectExtent l="0" t="0" r="1270" b="0"/>
            <wp:wrapSquare wrapText="bothSides"/>
            <wp:docPr id="12281896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189669" name="Imagen 122818966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3496310"/>
                    </a:xfrm>
                    <a:prstGeom prst="rect">
                      <a:avLst/>
                    </a:prstGeom>
                  </pic:spPr>
                </pic:pic>
              </a:graphicData>
            </a:graphic>
            <wp14:sizeRelH relativeFrom="page">
              <wp14:pctWidth>0</wp14:pctWidth>
            </wp14:sizeRelH>
            <wp14:sizeRelV relativeFrom="page">
              <wp14:pctHeight>0</wp14:pctHeight>
            </wp14:sizeRelV>
          </wp:anchor>
        </w:drawing>
      </w:r>
    </w:p>
    <w:sectPr w:rsidR="00054924" w:rsidRPr="00C619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C1F6E"/>
    <w:multiLevelType w:val="hybridMultilevel"/>
    <w:tmpl w:val="D2EADB30"/>
    <w:lvl w:ilvl="0" w:tplc="E808356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D6872E0"/>
    <w:multiLevelType w:val="multilevel"/>
    <w:tmpl w:val="937E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40792C"/>
    <w:multiLevelType w:val="multilevel"/>
    <w:tmpl w:val="DA08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2781393">
    <w:abstractNumId w:val="0"/>
  </w:num>
  <w:num w:numId="2" w16cid:durableId="1190532506">
    <w:abstractNumId w:val="1"/>
  </w:num>
  <w:num w:numId="3" w16cid:durableId="183757573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an camilo barbosa caro">
    <w15:presenceInfo w15:providerId="Windows Live" w15:userId="67a0fa9a117c27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352"/>
    <w:rsid w:val="00001ED4"/>
    <w:rsid w:val="00054924"/>
    <w:rsid w:val="001F2352"/>
    <w:rsid w:val="0022209F"/>
    <w:rsid w:val="002C4343"/>
    <w:rsid w:val="00385BE0"/>
    <w:rsid w:val="003B37DE"/>
    <w:rsid w:val="003B45EB"/>
    <w:rsid w:val="004068D5"/>
    <w:rsid w:val="00436DB6"/>
    <w:rsid w:val="005C7C0D"/>
    <w:rsid w:val="005E1C42"/>
    <w:rsid w:val="00633A07"/>
    <w:rsid w:val="006E743F"/>
    <w:rsid w:val="0081132E"/>
    <w:rsid w:val="009820B1"/>
    <w:rsid w:val="00A20A66"/>
    <w:rsid w:val="00B0523B"/>
    <w:rsid w:val="00C23CF6"/>
    <w:rsid w:val="00C6195E"/>
    <w:rsid w:val="00D66070"/>
    <w:rsid w:val="00DE0C5D"/>
    <w:rsid w:val="00E72BCD"/>
    <w:rsid w:val="00EC4EC7"/>
    <w:rsid w:val="00FF150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C0568"/>
  <w15:chartTrackingRefBased/>
  <w15:docId w15:val="{63A0A3CA-ABCE-AB4D-B080-F02F9D818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85BE0"/>
    <w:rPr>
      <w:color w:val="0563C1" w:themeColor="hyperlink"/>
      <w:u w:val="single"/>
    </w:rPr>
  </w:style>
  <w:style w:type="character" w:styleId="Mencinsinresolver">
    <w:name w:val="Unresolved Mention"/>
    <w:basedOn w:val="Fuentedeprrafopredeter"/>
    <w:uiPriority w:val="99"/>
    <w:semiHidden/>
    <w:unhideWhenUsed/>
    <w:rsid w:val="00385BE0"/>
    <w:rPr>
      <w:color w:val="605E5C"/>
      <w:shd w:val="clear" w:color="auto" w:fill="E1DFDD"/>
    </w:rPr>
  </w:style>
  <w:style w:type="character" w:styleId="Hipervnculovisitado">
    <w:name w:val="FollowedHyperlink"/>
    <w:basedOn w:val="Fuentedeprrafopredeter"/>
    <w:uiPriority w:val="99"/>
    <w:semiHidden/>
    <w:unhideWhenUsed/>
    <w:rsid w:val="00385BE0"/>
    <w:rPr>
      <w:color w:val="954F72" w:themeColor="followedHyperlink"/>
      <w:u w:val="single"/>
    </w:rPr>
  </w:style>
  <w:style w:type="paragraph" w:styleId="Prrafodelista">
    <w:name w:val="List Paragraph"/>
    <w:basedOn w:val="Normal"/>
    <w:uiPriority w:val="34"/>
    <w:qFormat/>
    <w:rsid w:val="00C6195E"/>
    <w:pPr>
      <w:ind w:left="720"/>
      <w:contextualSpacing/>
    </w:pPr>
  </w:style>
  <w:style w:type="paragraph" w:styleId="Revisin">
    <w:name w:val="Revision"/>
    <w:hidden/>
    <w:uiPriority w:val="99"/>
    <w:semiHidden/>
    <w:rsid w:val="004068D5"/>
  </w:style>
  <w:style w:type="character" w:styleId="Refdecomentario">
    <w:name w:val="annotation reference"/>
    <w:basedOn w:val="Fuentedeprrafopredeter"/>
    <w:uiPriority w:val="99"/>
    <w:semiHidden/>
    <w:unhideWhenUsed/>
    <w:rsid w:val="004068D5"/>
    <w:rPr>
      <w:sz w:val="16"/>
      <w:szCs w:val="16"/>
    </w:rPr>
  </w:style>
  <w:style w:type="paragraph" w:styleId="Textocomentario">
    <w:name w:val="annotation text"/>
    <w:basedOn w:val="Normal"/>
    <w:link w:val="TextocomentarioCar"/>
    <w:uiPriority w:val="99"/>
    <w:semiHidden/>
    <w:unhideWhenUsed/>
    <w:rsid w:val="004068D5"/>
    <w:rPr>
      <w:sz w:val="20"/>
      <w:szCs w:val="20"/>
    </w:rPr>
  </w:style>
  <w:style w:type="character" w:customStyle="1" w:styleId="TextocomentarioCar">
    <w:name w:val="Texto comentario Car"/>
    <w:basedOn w:val="Fuentedeprrafopredeter"/>
    <w:link w:val="Textocomentario"/>
    <w:uiPriority w:val="99"/>
    <w:semiHidden/>
    <w:rsid w:val="004068D5"/>
    <w:rPr>
      <w:sz w:val="20"/>
      <w:szCs w:val="20"/>
    </w:rPr>
  </w:style>
  <w:style w:type="paragraph" w:styleId="Asuntodelcomentario">
    <w:name w:val="annotation subject"/>
    <w:basedOn w:val="Textocomentario"/>
    <w:next w:val="Textocomentario"/>
    <w:link w:val="AsuntodelcomentarioCar"/>
    <w:uiPriority w:val="99"/>
    <w:semiHidden/>
    <w:unhideWhenUsed/>
    <w:rsid w:val="004068D5"/>
    <w:rPr>
      <w:b/>
      <w:bCs/>
    </w:rPr>
  </w:style>
  <w:style w:type="character" w:customStyle="1" w:styleId="AsuntodelcomentarioCar">
    <w:name w:val="Asunto del comentario Car"/>
    <w:basedOn w:val="TextocomentarioCar"/>
    <w:link w:val="Asuntodelcomentario"/>
    <w:uiPriority w:val="99"/>
    <w:semiHidden/>
    <w:rsid w:val="004068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54151">
      <w:bodyDiv w:val="1"/>
      <w:marLeft w:val="0"/>
      <w:marRight w:val="0"/>
      <w:marTop w:val="0"/>
      <w:marBottom w:val="0"/>
      <w:divBdr>
        <w:top w:val="none" w:sz="0" w:space="0" w:color="auto"/>
        <w:left w:val="none" w:sz="0" w:space="0" w:color="auto"/>
        <w:bottom w:val="none" w:sz="0" w:space="0" w:color="auto"/>
        <w:right w:val="none" w:sz="0" w:space="0" w:color="auto"/>
      </w:divBdr>
    </w:div>
    <w:div w:id="163715918">
      <w:bodyDiv w:val="1"/>
      <w:marLeft w:val="0"/>
      <w:marRight w:val="0"/>
      <w:marTop w:val="0"/>
      <w:marBottom w:val="0"/>
      <w:divBdr>
        <w:top w:val="none" w:sz="0" w:space="0" w:color="auto"/>
        <w:left w:val="none" w:sz="0" w:space="0" w:color="auto"/>
        <w:bottom w:val="none" w:sz="0" w:space="0" w:color="auto"/>
        <w:right w:val="none" w:sz="0" w:space="0" w:color="auto"/>
      </w:divBdr>
    </w:div>
    <w:div w:id="373777340">
      <w:bodyDiv w:val="1"/>
      <w:marLeft w:val="0"/>
      <w:marRight w:val="0"/>
      <w:marTop w:val="0"/>
      <w:marBottom w:val="0"/>
      <w:divBdr>
        <w:top w:val="none" w:sz="0" w:space="0" w:color="auto"/>
        <w:left w:val="none" w:sz="0" w:space="0" w:color="auto"/>
        <w:bottom w:val="none" w:sz="0" w:space="0" w:color="auto"/>
        <w:right w:val="none" w:sz="0" w:space="0" w:color="auto"/>
      </w:divBdr>
    </w:div>
    <w:div w:id="476999933">
      <w:bodyDiv w:val="1"/>
      <w:marLeft w:val="0"/>
      <w:marRight w:val="0"/>
      <w:marTop w:val="0"/>
      <w:marBottom w:val="0"/>
      <w:divBdr>
        <w:top w:val="none" w:sz="0" w:space="0" w:color="auto"/>
        <w:left w:val="none" w:sz="0" w:space="0" w:color="auto"/>
        <w:bottom w:val="none" w:sz="0" w:space="0" w:color="auto"/>
        <w:right w:val="none" w:sz="0" w:space="0" w:color="auto"/>
      </w:divBdr>
    </w:div>
    <w:div w:id="482545031">
      <w:bodyDiv w:val="1"/>
      <w:marLeft w:val="0"/>
      <w:marRight w:val="0"/>
      <w:marTop w:val="0"/>
      <w:marBottom w:val="0"/>
      <w:divBdr>
        <w:top w:val="none" w:sz="0" w:space="0" w:color="auto"/>
        <w:left w:val="none" w:sz="0" w:space="0" w:color="auto"/>
        <w:bottom w:val="none" w:sz="0" w:space="0" w:color="auto"/>
        <w:right w:val="none" w:sz="0" w:space="0" w:color="auto"/>
      </w:divBdr>
    </w:div>
    <w:div w:id="862284976">
      <w:bodyDiv w:val="1"/>
      <w:marLeft w:val="0"/>
      <w:marRight w:val="0"/>
      <w:marTop w:val="0"/>
      <w:marBottom w:val="0"/>
      <w:divBdr>
        <w:top w:val="none" w:sz="0" w:space="0" w:color="auto"/>
        <w:left w:val="none" w:sz="0" w:space="0" w:color="auto"/>
        <w:bottom w:val="none" w:sz="0" w:space="0" w:color="auto"/>
        <w:right w:val="none" w:sz="0" w:space="0" w:color="auto"/>
      </w:divBdr>
    </w:div>
    <w:div w:id="926622596">
      <w:bodyDiv w:val="1"/>
      <w:marLeft w:val="0"/>
      <w:marRight w:val="0"/>
      <w:marTop w:val="0"/>
      <w:marBottom w:val="0"/>
      <w:divBdr>
        <w:top w:val="none" w:sz="0" w:space="0" w:color="auto"/>
        <w:left w:val="none" w:sz="0" w:space="0" w:color="auto"/>
        <w:bottom w:val="none" w:sz="0" w:space="0" w:color="auto"/>
        <w:right w:val="none" w:sz="0" w:space="0" w:color="auto"/>
      </w:divBdr>
    </w:div>
    <w:div w:id="1099568834">
      <w:bodyDiv w:val="1"/>
      <w:marLeft w:val="0"/>
      <w:marRight w:val="0"/>
      <w:marTop w:val="0"/>
      <w:marBottom w:val="0"/>
      <w:divBdr>
        <w:top w:val="none" w:sz="0" w:space="0" w:color="auto"/>
        <w:left w:val="none" w:sz="0" w:space="0" w:color="auto"/>
        <w:bottom w:val="none" w:sz="0" w:space="0" w:color="auto"/>
        <w:right w:val="none" w:sz="0" w:space="0" w:color="auto"/>
      </w:divBdr>
    </w:div>
    <w:div w:id="1345860807">
      <w:bodyDiv w:val="1"/>
      <w:marLeft w:val="0"/>
      <w:marRight w:val="0"/>
      <w:marTop w:val="0"/>
      <w:marBottom w:val="0"/>
      <w:divBdr>
        <w:top w:val="none" w:sz="0" w:space="0" w:color="auto"/>
        <w:left w:val="none" w:sz="0" w:space="0" w:color="auto"/>
        <w:bottom w:val="none" w:sz="0" w:space="0" w:color="auto"/>
        <w:right w:val="none" w:sz="0" w:space="0" w:color="auto"/>
      </w:divBdr>
    </w:div>
    <w:div w:id="1513298949">
      <w:bodyDiv w:val="1"/>
      <w:marLeft w:val="0"/>
      <w:marRight w:val="0"/>
      <w:marTop w:val="0"/>
      <w:marBottom w:val="0"/>
      <w:divBdr>
        <w:top w:val="none" w:sz="0" w:space="0" w:color="auto"/>
        <w:left w:val="none" w:sz="0" w:space="0" w:color="auto"/>
        <w:bottom w:val="none" w:sz="0" w:space="0" w:color="auto"/>
        <w:right w:val="none" w:sz="0" w:space="0" w:color="auto"/>
      </w:divBdr>
    </w:div>
    <w:div w:id="1828478300">
      <w:bodyDiv w:val="1"/>
      <w:marLeft w:val="0"/>
      <w:marRight w:val="0"/>
      <w:marTop w:val="0"/>
      <w:marBottom w:val="0"/>
      <w:divBdr>
        <w:top w:val="none" w:sz="0" w:space="0" w:color="auto"/>
        <w:left w:val="none" w:sz="0" w:space="0" w:color="auto"/>
        <w:bottom w:val="none" w:sz="0" w:space="0" w:color="auto"/>
        <w:right w:val="none" w:sz="0" w:space="0" w:color="auto"/>
      </w:divBdr>
    </w:div>
    <w:div w:id="187742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jucbca/SWP-data_analysi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633</Words>
  <Characters>3486</Characters>
  <Application>Microsoft Office Word</Application>
  <DocSecurity>0</DocSecurity>
  <Lines>29</Lines>
  <Paragraphs>8</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barbosa caro</dc:creator>
  <cp:keywords/>
  <dc:description/>
  <cp:lastModifiedBy>juan camilo barbosa caro</cp:lastModifiedBy>
  <cp:revision>5</cp:revision>
  <dcterms:created xsi:type="dcterms:W3CDTF">2024-09-02T07:08:00Z</dcterms:created>
  <dcterms:modified xsi:type="dcterms:W3CDTF">2024-09-02T13:32:00Z</dcterms:modified>
</cp:coreProperties>
</file>